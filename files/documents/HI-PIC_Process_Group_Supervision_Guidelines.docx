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03103" w14:textId="58D4D9BE" w:rsidR="00B07CF6" w:rsidRDefault="00647B3F">
      <w:r>
        <w:t xml:space="preserve">HI-PIC Process Group </w:t>
      </w:r>
      <w:ins w:id="0" w:author="Liza Tupa" w:date="2019-12-04T15:20:00Z">
        <w:r w:rsidR="00846E35">
          <w:t xml:space="preserve">Supervision </w:t>
        </w:r>
      </w:ins>
      <w:r>
        <w:t>Guidelines</w:t>
      </w:r>
    </w:p>
    <w:p w14:paraId="27E50AA5" w14:textId="7F26DCDC" w:rsidR="00647B3F" w:rsidRDefault="00647B3F" w:rsidP="00647B3F">
      <w:r w:rsidRPr="00647B3F">
        <w:rPr>
          <w:b/>
        </w:rPr>
        <w:t>Purpose:</w:t>
      </w:r>
      <w:r>
        <w:t xml:space="preserve"> Process Group</w:t>
      </w:r>
      <w:ins w:id="1" w:author="Liza Tupa" w:date="2019-12-04T15:24:00Z">
        <w:r w:rsidR="00F22E18">
          <w:t xml:space="preserve"> Supervision</w:t>
        </w:r>
      </w:ins>
      <w:r>
        <w:t xml:space="preserve"> provides an opportunity to examine and define the way we work together as a group of committed learners and future professionals.</w:t>
      </w:r>
      <w:r w:rsidR="00484C5C">
        <w:t xml:space="preserve"> It also provides interns with discussion time with their peers, in order to promote group cohesion. </w:t>
      </w:r>
    </w:p>
    <w:p w14:paraId="18D62B85" w14:textId="14C1042D" w:rsidR="00D14A7C" w:rsidRDefault="000416A3">
      <w:r>
        <w:rPr>
          <w:b/>
        </w:rPr>
        <w:t xml:space="preserve">Structure: </w:t>
      </w:r>
      <w:r w:rsidR="00647B3F">
        <w:t xml:space="preserve">Under the leadership of a </w:t>
      </w:r>
      <w:r w:rsidR="00C022BA">
        <w:t>licensed psychologist</w:t>
      </w:r>
      <w:r w:rsidR="00484C5C">
        <w:t xml:space="preserve"> affiliated </w:t>
      </w:r>
      <w:r w:rsidR="00647B3F">
        <w:t>with the HI-PIC internship program</w:t>
      </w:r>
      <w:r w:rsidR="00484C5C">
        <w:t xml:space="preserve"> in a </w:t>
      </w:r>
      <w:ins w:id="2" w:author="Liza Tupa" w:date="2019-12-04T15:24:00Z">
        <w:r w:rsidR="00660C91">
          <w:t>minimall</w:t>
        </w:r>
      </w:ins>
      <w:ins w:id="3" w:author="Liza Tupa" w:date="2019-12-04T15:25:00Z">
        <w:r w:rsidR="00660C91">
          <w:t>y</w:t>
        </w:r>
      </w:ins>
      <w:del w:id="4" w:author="Liza Tupa" w:date="2019-12-04T15:24:00Z">
        <w:r w:rsidR="00484C5C" w:rsidDel="00660C91">
          <w:delText>non</w:delText>
        </w:r>
      </w:del>
      <w:r w:rsidR="00484C5C">
        <w:t>-evaluative role</w:t>
      </w:r>
      <w:r w:rsidR="00647B3F">
        <w:t xml:space="preserve">, interns are provided the opportunity to process their internship </w:t>
      </w:r>
      <w:r w:rsidR="00484C5C">
        <w:t xml:space="preserve">and related </w:t>
      </w:r>
      <w:r w:rsidR="00647B3F">
        <w:t xml:space="preserve">experiences on an interpersonal, group, and systems level.  The process group leader provides a framework for discussion.  Concepts and themes related to the group include the cognitive-behavioral concept of valuing the present and future, the value of collegiality in the modern world, the ability to collaborate against the odds, mental modeling, and complaint versus commitment. </w:t>
      </w:r>
    </w:p>
    <w:p w14:paraId="6B503D0B" w14:textId="2E4E35C3" w:rsidR="00CF1B47" w:rsidRDefault="00D14A7C">
      <w:r>
        <w:t>Through process group</w:t>
      </w:r>
      <w:ins w:id="5" w:author="Liza Tupa" w:date="2019-12-04T15:25:00Z">
        <w:r w:rsidR="00006818">
          <w:t xml:space="preserve"> supervision</w:t>
        </w:r>
      </w:ins>
      <w:r>
        <w:t>, interns can come together as a group to discuss issues such as the intern and graduate student experience, navigating their internship site</w:t>
      </w:r>
      <w:r w:rsidR="00CF1B47">
        <w:t>,</w:t>
      </w:r>
      <w:r>
        <w:t xml:space="preserve"> and professional development issues such as preparing for licensure under the mentorship of a </w:t>
      </w:r>
      <w:r w:rsidR="00C022BA">
        <w:t>licensed psychologist</w:t>
      </w:r>
      <w:r w:rsidR="00CF1B47">
        <w:t xml:space="preserve">. </w:t>
      </w:r>
    </w:p>
    <w:p w14:paraId="0042C3E3" w14:textId="77777777" w:rsidR="00647B3F" w:rsidRDefault="00CF1B47">
      <w:r>
        <w:t>The</w:t>
      </w:r>
      <w:r w:rsidR="00647B3F">
        <w:t xml:space="preserve"> discussions that occur in process group are </w:t>
      </w:r>
      <w:r w:rsidR="00484C5C">
        <w:t xml:space="preserve">expected to be </w:t>
      </w:r>
      <w:r w:rsidR="00647B3F">
        <w:t xml:space="preserve">kept </w:t>
      </w:r>
      <w:r w:rsidR="00484C5C">
        <w:t xml:space="preserve">private </w:t>
      </w:r>
      <w:r w:rsidR="000416A3">
        <w:t xml:space="preserve">by the </w:t>
      </w:r>
      <w:r w:rsidR="00484C5C">
        <w:t>group leader and the intern participants</w:t>
      </w:r>
      <w:r w:rsidR="000416A3">
        <w:t xml:space="preserve">.  </w:t>
      </w:r>
      <w:r w:rsidR="00484C5C">
        <w:t>The group leader will be required to report to the Training Committee or help facilitate the interns’ report to the Training Committee</w:t>
      </w:r>
      <w:r w:rsidR="000416A3">
        <w:t xml:space="preserve"> if information is shared that relates to 1) direct harm or the threat of direct harm to any individual, 2) a process or incident that is resulting </w:t>
      </w:r>
      <w:r w:rsidR="00484C5C">
        <w:t xml:space="preserve">or could result </w:t>
      </w:r>
      <w:r w:rsidR="000416A3">
        <w:t>in a significant negative impact on the level of training that interns are receiving through HI-PIC</w:t>
      </w:r>
      <w:r w:rsidR="00484C5C">
        <w:t>, 3) a process or incident that has the potential to negatively impact the reputation, public perception, or accreditation of the internship program.</w:t>
      </w:r>
    </w:p>
    <w:p w14:paraId="1C619CBB" w14:textId="77777777" w:rsidR="00647B3F" w:rsidRDefault="00647B3F">
      <w:r>
        <w:t xml:space="preserve">Participants in the group are encouraged to rate </w:t>
      </w:r>
      <w:r w:rsidR="000416A3">
        <w:t xml:space="preserve">and reflect on </w:t>
      </w:r>
      <w:r>
        <w:t>their participation in the group using the following scale.</w:t>
      </w:r>
    </w:p>
    <w:p w14:paraId="67C66D6D" w14:textId="77777777" w:rsidR="000416A3" w:rsidRDefault="000416A3">
      <w:r>
        <w:br w:type="page"/>
      </w:r>
    </w:p>
    <w:p w14:paraId="4260DF5D" w14:textId="3CC2644F" w:rsidR="000416A3" w:rsidRPr="00041CD9" w:rsidRDefault="000416A3" w:rsidP="000416A3">
      <w:pPr>
        <w:jc w:val="center"/>
        <w:rPr>
          <w:sz w:val="28"/>
          <w:szCs w:val="28"/>
        </w:rPr>
      </w:pPr>
      <w:r w:rsidRPr="00041CD9">
        <w:rPr>
          <w:sz w:val="28"/>
          <w:szCs w:val="28"/>
        </w:rPr>
        <w:lastRenderedPageBreak/>
        <w:t xml:space="preserve">Group Process </w:t>
      </w:r>
      <w:ins w:id="6" w:author="Liza Tupa" w:date="2019-12-04T15:26:00Z">
        <w:r w:rsidR="00006818">
          <w:rPr>
            <w:sz w:val="28"/>
            <w:szCs w:val="28"/>
          </w:rPr>
          <w:t xml:space="preserve">Supervision </w:t>
        </w:r>
      </w:ins>
      <w:bookmarkStart w:id="7" w:name="_GoBack"/>
      <w:bookmarkEnd w:id="7"/>
      <w:r w:rsidRPr="00041CD9">
        <w:rPr>
          <w:sz w:val="28"/>
          <w:szCs w:val="28"/>
        </w:rPr>
        <w:t>Self Rating Sheet</w:t>
      </w:r>
    </w:p>
    <w:p w14:paraId="1965DACA" w14:textId="77777777" w:rsidR="000416A3" w:rsidRPr="00AA462F" w:rsidRDefault="000416A3" w:rsidP="000416A3">
      <w:pPr>
        <w:rPr>
          <w:sz w:val="10"/>
          <w:szCs w:val="10"/>
        </w:rPr>
      </w:pPr>
    </w:p>
    <w:p w14:paraId="73872F5A" w14:textId="77777777" w:rsidR="000416A3" w:rsidRDefault="000416A3" w:rsidP="000416A3">
      <w:pPr>
        <w:rPr>
          <w:sz w:val="24"/>
          <w:szCs w:val="24"/>
        </w:rPr>
      </w:pPr>
      <w:r>
        <w:rPr>
          <w:sz w:val="24"/>
          <w:szCs w:val="24"/>
        </w:rPr>
        <w:t>Please rate yourself on a scale of 1 – 10, 10 being the best performance imaginable from anyone:</w:t>
      </w:r>
    </w:p>
    <w:p w14:paraId="243083D6" w14:textId="77777777" w:rsidR="000416A3" w:rsidRDefault="000416A3" w:rsidP="000416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_______   I made a sufficient number of contributions to the group such that any observer would identify me as a member of the group.</w:t>
      </w:r>
    </w:p>
    <w:p w14:paraId="743E7132" w14:textId="77777777" w:rsidR="000416A3" w:rsidRPr="00BD5520" w:rsidRDefault="000416A3" w:rsidP="000416A3">
      <w:pPr>
        <w:spacing w:line="240" w:lineRule="auto"/>
        <w:rPr>
          <w:sz w:val="10"/>
          <w:szCs w:val="10"/>
        </w:rPr>
      </w:pPr>
    </w:p>
    <w:p w14:paraId="1A897DCF" w14:textId="77777777" w:rsidR="000416A3" w:rsidRPr="00BD5520" w:rsidRDefault="000416A3" w:rsidP="000416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_______  I did not dominate the group process to the point that someone would describe me as a dominator.</w:t>
      </w:r>
    </w:p>
    <w:p w14:paraId="27AC1E61" w14:textId="77777777" w:rsidR="000416A3" w:rsidRDefault="000416A3" w:rsidP="000416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_______   I made at least one pro-group comment during the process.</w:t>
      </w:r>
    </w:p>
    <w:p w14:paraId="11164137" w14:textId="77777777" w:rsidR="000416A3" w:rsidRPr="00BD5520" w:rsidRDefault="000416A3" w:rsidP="000416A3">
      <w:pPr>
        <w:spacing w:line="240" w:lineRule="auto"/>
        <w:rPr>
          <w:sz w:val="10"/>
          <w:szCs w:val="10"/>
        </w:rPr>
      </w:pPr>
    </w:p>
    <w:p w14:paraId="1DD08385" w14:textId="77777777" w:rsidR="000416A3" w:rsidRDefault="000416A3" w:rsidP="000416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_______  I maintained positive, aspirational mental models of each and every group member.</w:t>
      </w:r>
    </w:p>
    <w:p w14:paraId="6352430E" w14:textId="77777777" w:rsidR="000416A3" w:rsidRPr="00BD5520" w:rsidRDefault="000416A3" w:rsidP="000416A3">
      <w:pPr>
        <w:spacing w:line="240" w:lineRule="auto"/>
        <w:rPr>
          <w:sz w:val="10"/>
          <w:szCs w:val="10"/>
        </w:rPr>
      </w:pPr>
    </w:p>
    <w:p w14:paraId="65E363B3" w14:textId="77777777" w:rsidR="000416A3" w:rsidRDefault="000416A3" w:rsidP="000416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  I envisioned the group as a cohesive whole, with me as an important group member (mental modeling of the group).</w:t>
      </w:r>
    </w:p>
    <w:p w14:paraId="5F74AE48" w14:textId="77777777" w:rsidR="000416A3" w:rsidRPr="00BD5520" w:rsidRDefault="000416A3" w:rsidP="000416A3">
      <w:pPr>
        <w:spacing w:line="240" w:lineRule="auto"/>
        <w:rPr>
          <w:sz w:val="10"/>
          <w:szCs w:val="10"/>
        </w:rPr>
      </w:pPr>
    </w:p>
    <w:p w14:paraId="1A4EDB59" w14:textId="77777777" w:rsidR="000416A3" w:rsidRDefault="000416A3" w:rsidP="000416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_______  I identified positive behaviors, contributions, or sensibilities of all group members.</w:t>
      </w:r>
    </w:p>
    <w:p w14:paraId="5E419AFB" w14:textId="77777777" w:rsidR="000416A3" w:rsidRPr="00BD5520" w:rsidRDefault="000416A3" w:rsidP="000416A3">
      <w:pPr>
        <w:spacing w:line="240" w:lineRule="auto"/>
        <w:rPr>
          <w:sz w:val="10"/>
          <w:szCs w:val="10"/>
        </w:rPr>
      </w:pPr>
    </w:p>
    <w:p w14:paraId="15E36B20" w14:textId="77777777" w:rsidR="000416A3" w:rsidRPr="00BD5520" w:rsidRDefault="000416A3" w:rsidP="000416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_______  I balanced constructive feedback with strengths on a 4(strengths) to 1 (construction) ratio.</w:t>
      </w:r>
    </w:p>
    <w:p w14:paraId="5091593B" w14:textId="77777777" w:rsidR="000416A3" w:rsidRDefault="000416A3" w:rsidP="000416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 I engaged in appropriate self-disclosure to the group.</w:t>
      </w:r>
    </w:p>
    <w:p w14:paraId="73190585" w14:textId="77777777" w:rsidR="000416A3" w:rsidRPr="00BD5520" w:rsidRDefault="000416A3" w:rsidP="000416A3">
      <w:pPr>
        <w:spacing w:line="240" w:lineRule="auto"/>
        <w:rPr>
          <w:sz w:val="10"/>
          <w:szCs w:val="10"/>
        </w:rPr>
      </w:pPr>
    </w:p>
    <w:p w14:paraId="21F5BE66" w14:textId="77777777" w:rsidR="000416A3" w:rsidRDefault="000416A3" w:rsidP="000416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  I made supportive comments toward other members who self-disclosed</w:t>
      </w:r>
    </w:p>
    <w:p w14:paraId="6B9604ED" w14:textId="77777777" w:rsidR="000416A3" w:rsidRPr="00BD5520" w:rsidRDefault="000416A3" w:rsidP="000416A3">
      <w:pPr>
        <w:spacing w:line="240" w:lineRule="auto"/>
        <w:rPr>
          <w:sz w:val="10"/>
          <w:szCs w:val="10"/>
        </w:rPr>
      </w:pPr>
    </w:p>
    <w:p w14:paraId="7547E8F0" w14:textId="77777777" w:rsidR="000416A3" w:rsidRDefault="000416A3" w:rsidP="000416A3">
      <w:pPr>
        <w:rPr>
          <w:sz w:val="24"/>
          <w:szCs w:val="24"/>
        </w:rPr>
      </w:pPr>
      <w:r>
        <w:rPr>
          <w:sz w:val="24"/>
          <w:szCs w:val="24"/>
        </w:rPr>
        <w:t>______ I made frequent use of the words “We” “us” and “together.”</w:t>
      </w:r>
    </w:p>
    <w:p w14:paraId="62C02E4E" w14:textId="77777777" w:rsidR="000416A3" w:rsidRPr="00BD5520" w:rsidRDefault="000416A3" w:rsidP="000416A3">
      <w:pPr>
        <w:rPr>
          <w:sz w:val="10"/>
          <w:szCs w:val="10"/>
        </w:rPr>
      </w:pPr>
    </w:p>
    <w:p w14:paraId="01BD4E91" w14:textId="77777777" w:rsidR="000416A3" w:rsidRDefault="000416A3" w:rsidP="000416A3">
      <w:pPr>
        <w:rPr>
          <w:sz w:val="24"/>
          <w:szCs w:val="24"/>
        </w:rPr>
      </w:pPr>
      <w:r>
        <w:rPr>
          <w:sz w:val="24"/>
          <w:szCs w:val="24"/>
        </w:rPr>
        <w:t>______  I used the word “and” as an alternative to “but” on at least 4 out of 5 occasions.</w:t>
      </w:r>
    </w:p>
    <w:p w14:paraId="567BB730" w14:textId="77777777" w:rsidR="000416A3" w:rsidRPr="00BD5520" w:rsidRDefault="000416A3" w:rsidP="000416A3">
      <w:pPr>
        <w:rPr>
          <w:sz w:val="10"/>
          <w:szCs w:val="10"/>
        </w:rPr>
      </w:pPr>
    </w:p>
    <w:p w14:paraId="632F9437" w14:textId="77777777" w:rsidR="000416A3" w:rsidRDefault="000416A3" w:rsidP="000416A3">
      <w:pPr>
        <w:rPr>
          <w:sz w:val="24"/>
          <w:szCs w:val="24"/>
        </w:rPr>
      </w:pPr>
      <w:r>
        <w:rPr>
          <w:sz w:val="24"/>
          <w:szCs w:val="24"/>
        </w:rPr>
        <w:t>______  I re-framed my complaints as commitments to and from others</w:t>
      </w:r>
    </w:p>
    <w:p w14:paraId="3355E26A" w14:textId="77777777" w:rsidR="000416A3" w:rsidRPr="00BD5520" w:rsidRDefault="000416A3" w:rsidP="000416A3">
      <w:pPr>
        <w:rPr>
          <w:sz w:val="10"/>
          <w:szCs w:val="10"/>
        </w:rPr>
      </w:pPr>
    </w:p>
    <w:p w14:paraId="00DBCD96" w14:textId="77777777" w:rsidR="00A804D0" w:rsidRDefault="000416A3" w:rsidP="00976029">
      <w:r>
        <w:rPr>
          <w:sz w:val="24"/>
          <w:szCs w:val="24"/>
        </w:rPr>
        <w:t>______  I worked to cultivate an internal desire to be a part of this successful group.</w:t>
      </w:r>
    </w:p>
    <w:sectPr w:rsidR="00A804D0" w:rsidSect="00B07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0D"/>
    <w:multiLevelType w:val="hybridMultilevel"/>
    <w:tmpl w:val="90767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za Tupa">
    <w15:presenceInfo w15:providerId="AD" w15:userId="S::ltupa@wiche.edu::9605280c-3a0d-4066-abef-a1b1a3fe2f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FB"/>
    <w:rsid w:val="00006818"/>
    <w:rsid w:val="000214DA"/>
    <w:rsid w:val="000416A3"/>
    <w:rsid w:val="000E623D"/>
    <w:rsid w:val="001316FF"/>
    <w:rsid w:val="003306C1"/>
    <w:rsid w:val="003E2152"/>
    <w:rsid w:val="00484C5C"/>
    <w:rsid w:val="005C6C17"/>
    <w:rsid w:val="00647B3F"/>
    <w:rsid w:val="00660C91"/>
    <w:rsid w:val="00846E35"/>
    <w:rsid w:val="009174FB"/>
    <w:rsid w:val="00976029"/>
    <w:rsid w:val="00A804D0"/>
    <w:rsid w:val="00B07CF6"/>
    <w:rsid w:val="00BD76AE"/>
    <w:rsid w:val="00C022BA"/>
    <w:rsid w:val="00C52CF7"/>
    <w:rsid w:val="00CF1B47"/>
    <w:rsid w:val="00D14A7C"/>
    <w:rsid w:val="00F06842"/>
    <w:rsid w:val="00F22E18"/>
    <w:rsid w:val="00F25053"/>
    <w:rsid w:val="00F6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288D"/>
  <w15:docId w15:val="{755674C7-F698-4A41-B90B-1D59D459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4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14A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A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A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A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A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AAA8A23572244E96999A7517B81582" ma:contentTypeVersion="13" ma:contentTypeDescription="Create a new document." ma:contentTypeScope="" ma:versionID="244cb037843c1c9dbc53e7ee09282fdf">
  <xsd:schema xmlns:xsd="http://www.w3.org/2001/XMLSchema" xmlns:xs="http://www.w3.org/2001/XMLSchema" xmlns:p="http://schemas.microsoft.com/office/2006/metadata/properties" xmlns:ns3="237a3f3f-59a4-46e8-b0a8-6effd78bd327" xmlns:ns4="8ebc92b2-def7-4fcd-b671-7f00555bd24e" targetNamespace="http://schemas.microsoft.com/office/2006/metadata/properties" ma:root="true" ma:fieldsID="039a9ce8516bae392625a4cc6714bfcc" ns3:_="" ns4:_="">
    <xsd:import namespace="237a3f3f-59a4-46e8-b0a8-6effd78bd327"/>
    <xsd:import namespace="8ebc92b2-def7-4fcd-b671-7f00555bd2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a3f3f-59a4-46e8-b0a8-6effd78bd3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c92b2-def7-4fcd-b671-7f00555bd2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8D9EB8-8B82-45D3-9102-C575F1A6B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7a3f3f-59a4-46e8-b0a8-6effd78bd327"/>
    <ds:schemaRef ds:uri="8ebc92b2-def7-4fcd-b671-7f00555bd2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4FAFFE-8977-456D-9E82-835FF549F7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453D48-DCFF-4AF8-8302-EF50BEDAA0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WICHE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Ross</dc:creator>
  <cp:lastModifiedBy>Liza Tupa</cp:lastModifiedBy>
  <cp:revision>6</cp:revision>
  <dcterms:created xsi:type="dcterms:W3CDTF">2019-12-04T22:20:00Z</dcterms:created>
  <dcterms:modified xsi:type="dcterms:W3CDTF">2019-12-04T22:26:00Z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0x01010027AAA8A23572244E96999A7517B81582</vt:lpwstr>
  </property>
</Properties>
</file>